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0" w:after="120"/>
        <w:ind w:left="567" w:right="566" w:hanging="0"/>
        <w:rPr/>
      </w:pPr>
      <w:r>
        <w:rPr/>
        <w:t xml:space="preserve">Egylépéses </w:t>
      </w:r>
      <w:del w:id="0" w:author="Mate Hegyhati" w:date="2018-02-07T19:45:00Z">
        <w:r>
          <w:rPr/>
          <w:delText>lineáris</w:delText>
        </w:r>
      </w:del>
      <w:ins w:id="1" w:author="Mate Hegyhati" w:date="2018-02-07T19:46:00Z">
        <w:r>
          <w:rPr/>
          <w:commentReference w:id="0"/>
        </w:r>
      </w:ins>
      <w:r>
        <w:rPr/>
        <w:t xml:space="preserve"> termelési folyamat ütemezése időzített automatával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Szerző:</w:t>
      </w:r>
      <w:r>
        <w:rPr/>
        <w:t xml:space="preserve"> Vida Judit, gazdaságinformatikus Bsc. </w:t>
      </w:r>
    </w:p>
    <w:p>
      <w:pPr>
        <w:pStyle w:val="Normal"/>
        <w:tabs>
          <w:tab w:val="left" w:pos="1418" w:leader="none"/>
        </w:tabs>
        <w:spacing w:before="0" w:after="0"/>
        <w:rPr/>
      </w:pPr>
      <w:r>
        <w:rPr>
          <w:b/>
        </w:rPr>
        <w:t>Témavezető:</w:t>
      </w:r>
      <w:r>
        <w:rPr/>
        <w:t xml:space="preserve"> </w:t>
        <w:tab/>
        <w:t xml:space="preserve">Dr. Hegyháti Máté, </w:t>
      </w:r>
      <w:del w:id="2" w:author="Mate Hegyhati" w:date="2018-02-07T19:46:00Z">
        <w:r>
          <w:rPr/>
          <w:delText>egyetemi</w:delText>
        </w:r>
      </w:del>
      <w:ins w:id="3" w:author="Mate Hegyhati" w:date="2018-02-07T19:46:00Z">
        <w:r>
          <w:rPr/>
          <w:t>tudományos főmunkatárs</w:t>
        </w:r>
      </w:ins>
    </w:p>
    <w:p>
      <w:pPr>
        <w:pStyle w:val="Normal"/>
        <w:spacing w:before="0" w:after="240"/>
        <w:rPr/>
      </w:pPr>
      <w:r>
        <w:rPr>
          <w:b/>
        </w:rPr>
        <w:t>Munka helyszíne:</w:t>
      </w:r>
      <w:r>
        <w:rPr/>
        <w:t xml:space="preserve"> Széchenyi István Egyetem</w:t>
      </w:r>
      <w:ins w:id="4" w:author="Mate Hegyhati" w:date="2018-02-07T19:46:00Z">
        <w:r>
          <w:rPr/>
          <w:t xml:space="preserve">, </w:t>
        </w:r>
      </w:ins>
      <w:ins w:id="5" w:author="Mate Hegyhati" w:date="2018-02-07T19:46:00Z">
        <w:r>
          <w:rPr/>
          <w:t>Informatika Tanszék</w:t>
        </w:r>
      </w:ins>
    </w:p>
    <w:p>
      <w:pPr>
        <w:pStyle w:val="Normal"/>
        <w:rPr/>
      </w:pPr>
      <w:commentRangeStart w:id="1"/>
      <w:r>
        <w:rPr/>
        <w:t>Ütemezési feladatokat</w:t>
      </w:r>
      <w:ins w:id="6" w:author="Mate Hegyhati" w:date="2018-02-07T19:47:00Z">
        <w:r>
          <w:rPr/>
        </w:r>
      </w:ins>
      <w:commentRangeEnd w:id="1"/>
      <w:r>
        <w:commentReference w:id="1"/>
      </w:r>
      <w:r>
        <w:rPr/>
        <w:t xml:space="preserve"> már több módszerrel </w:t>
      </w:r>
      <w:commentRangeStart w:id="2"/>
      <w:r>
        <w:rPr/>
        <w:t>próbáltak</w:t>
      </w:r>
      <w:ins w:id="7" w:author="Mate Hegyhati" w:date="2018-02-07T19:47:00Z">
        <w:r>
          <w:rPr/>
        </w:r>
      </w:ins>
      <w:commentRangeEnd w:id="2"/>
      <w:r>
        <w:commentReference w:id="2"/>
      </w:r>
      <w:r>
        <w:rPr/>
        <w:t xml:space="preserve"> megoldani, leginkább MILP modellel, </w:t>
      </w:r>
      <w:commentRangeStart w:id="3"/>
      <w:r>
        <w:rPr/>
        <w:t>Petri-hálóval</w:t>
      </w:r>
      <w:ins w:id="8" w:author="Mate Hegyhati" w:date="2018-02-07T19:48:00Z">
        <w:r>
          <w:rPr/>
        </w:r>
      </w:ins>
      <w:commentRangeEnd w:id="3"/>
      <w:r>
        <w:commentReference w:id="3"/>
      </w:r>
      <w:r>
        <w:rPr/>
        <w:t xml:space="preserve"> és S-gráffal, </w:t>
      </w:r>
      <w:commentRangeStart w:id="4"/>
      <w:r>
        <w:rPr/>
        <w:t>ezek a módszerek széles körben használhatók optimalizáláshoz</w:t>
      </w:r>
      <w:ins w:id="9" w:author="Mate Hegyhati" w:date="2018-02-07T19:51:00Z">
        <w:r>
          <w:rPr/>
        </w:r>
      </w:ins>
      <w:commentRangeEnd w:id="4"/>
      <w:r>
        <w:commentReference w:id="4"/>
      </w:r>
      <w:r>
        <w:rPr/>
        <w:t xml:space="preserve">. </w:t>
      </w:r>
      <w:commentRangeStart w:id="5"/>
      <w:r>
        <w:rPr/>
        <w:t>Hatékonyan oldanak meg</w:t>
      </w:r>
      <w:ins w:id="10" w:author="Mate Hegyhati" w:date="2018-02-07T19:52:00Z">
        <w:r>
          <w:rPr/>
        </w:r>
      </w:ins>
      <w:commentRangeEnd w:id="5"/>
      <w:r>
        <w:commentReference w:id="5"/>
      </w:r>
      <w:r>
        <w:rPr/>
        <w:t xml:space="preserve"> ütemezési problémákat, amelyekhez </w:t>
      </w:r>
      <w:commentRangeStart w:id="6"/>
      <w:r>
        <w:rPr/>
        <w:t>itt időzített automatát</w:t>
      </w:r>
      <w:ins w:id="11" w:author="Mate Hegyhati" w:date="2018-02-07T19:53:00Z">
        <w:r>
          <w:rPr/>
        </w:r>
      </w:ins>
      <w:commentRangeEnd w:id="6"/>
      <w:r>
        <w:commentReference w:id="6"/>
      </w:r>
      <w:r>
        <w:rPr/>
        <w:t xml:space="preserve"> használunk. </w:t>
      </w:r>
    </w:p>
    <w:p>
      <w:pPr>
        <w:pStyle w:val="Normal"/>
        <w:rPr/>
      </w:pPr>
      <w:r>
        <w:rPr/>
        <w:t xml:space="preserve">Munkám során azért választottam az időzített automatákat, mert ezzel a módszerrel még nem foglalkoztak hosszan a kapcsolódó irodalomban, </w:t>
      </w:r>
      <w:commentRangeStart w:id="7"/>
      <w:r>
        <w:rPr/>
        <w:t>ezért</w:t>
      </w:r>
      <w:ins w:id="12" w:author="Mate Hegyhati" w:date="2018-02-07T19:54:00Z">
        <w:r>
          <w:rPr/>
        </w:r>
      </w:ins>
      <w:commentRangeEnd w:id="7"/>
      <w:r>
        <w:commentReference w:id="7"/>
      </w:r>
      <w:r>
        <w:rPr/>
        <w:t xml:space="preserve"> összehasonlíthatóak lesznek az eredmények más módszerek számítási eredményeivel. </w:t>
      </w:r>
    </w:p>
    <w:p>
      <w:pPr>
        <w:pStyle w:val="Normal"/>
        <w:rPr/>
      </w:pPr>
      <w:commentRangeStart w:id="8"/>
      <w:r>
        <w:rPr/>
        <w:t>Az ütemezés célja</w:t>
      </w:r>
      <w:ins w:id="13" w:author="Mate Hegyhati" w:date="2018-02-07T19:56:00Z">
        <w:r>
          <w:rPr/>
        </w:r>
      </w:ins>
      <w:commentRangeEnd w:id="8"/>
      <w:r>
        <w:commentReference w:id="8"/>
      </w:r>
      <w:r>
        <w:rPr/>
        <w:t xml:space="preserve">, hogy a költségeket minimalizáljuk úgy, hogy a tárolással járó időt a lehető legkisebbre csökkentsük, mivel az plusz kiadással jár. </w:t>
      </w:r>
      <w:commentRangeStart w:id="9"/>
      <w:r>
        <w:rPr/>
        <w:t>További cél, hogy a folyamat minél hamarabb a végére érjen, tehát az alap modell korlátozásokkal történő  gyorsítása.</w:t>
      </w:r>
      <w:ins w:id="14" w:author="Mate Hegyhati" w:date="2018-02-07T19:56:00Z">
        <w:commentRangeEnd w:id="9"/>
        <w:r>
          <w:commentReference w:id="9"/>
        </w:r>
        <w:r>
          <w:rPr/>
        </w:r>
      </w:ins>
    </w:p>
    <w:p>
      <w:pPr>
        <w:pStyle w:val="Normal"/>
        <w:rPr/>
      </w:pPr>
      <w:r>
        <w:rPr/>
        <w:t xml:space="preserve">A </w:t>
      </w:r>
      <w:commentRangeStart w:id="10"/>
      <w:r>
        <w:rPr/>
        <w:t>kiválasztott feladat</w:t>
      </w:r>
      <w:ins w:id="15" w:author="Mate Hegyhati" w:date="2018-02-07T19:57:00Z">
        <w:r>
          <w:rPr/>
        </w:r>
      </w:ins>
      <w:commentRangeEnd w:id="10"/>
      <w:r>
        <w:commentReference w:id="10"/>
      </w:r>
      <w:r>
        <w:rPr/>
        <w:t xml:space="preserve"> egy irodalmi példa, amelyben szerepelnek a munkaidők, a határidők, az átváltási idők és az egyes gépekhez tartozó beállási idők.</w:t>
      </w:r>
    </w:p>
    <w:p>
      <w:pPr>
        <w:pStyle w:val="Normal"/>
        <w:rPr/>
      </w:pPr>
      <w:r>
        <w:rPr/>
        <w:t xml:space="preserve">További célunk, hogy korlátozásokkal tovább csökkentsük az ütemező automata futási idejét a meghatározott cél szerint, </w:t>
      </w:r>
      <w:del w:id="16" w:author="Mate Hegyhati" w:date="2018-02-07T19:58:00Z">
        <w:r>
          <w:rPr/>
          <w:delText>valamint hogy több feladatot vegyünk fel, amelyeket csak meghatározott gépek végezhetnek el.</w:delText>
        </w:r>
      </w:del>
    </w:p>
    <w:p>
      <w:pPr>
        <w:pStyle w:val="Normal"/>
        <w:widowControl/>
        <w:suppressAutoHyphens w:val="true"/>
        <w:bidi w:val="0"/>
        <w:spacing w:lineRule="auto" w:line="360" w:before="0" w:after="120"/>
        <w:jc w:val="both"/>
        <w:rPr/>
      </w:pPr>
      <w:r>
        <w:rPr>
          <w:b/>
        </w:rPr>
        <w:t>Kulcsszavak</w:t>
      </w:r>
      <w:r>
        <w:rPr/>
        <w:t>: időzített automata, költségoptimalizálás, LPTA, termelési modell</w:t>
      </w:r>
    </w:p>
    <w:sectPr>
      <w:footerReference w:type="default" r:id="rId2"/>
      <w:type w:val="nextPage"/>
      <w:pgSz w:w="11906" w:h="16838"/>
      <w:pgMar w:left="1417" w:right="1417" w:header="0" w:top="1417" w:footer="709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ate Hegyhati" w:date="2018-02-07T19:46:03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 xml:space="preserve">Az egy lepses folyamat szegeny nem igazan linearis. </w:t>
      </w:r>
    </w:p>
  </w:comment>
  <w:comment w:id="1" w:author="Mate Hegyhati" w:date="2018-02-07T19:47:48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Ez kicsit tul altalanos, CPU utemezest mondjuk ugye tipikusan nem ilyenekkel oldanak meg.</w:t>
      </w:r>
    </w:p>
    <w:p>
      <w:r>
        <w:rPr>
          <w:rFonts w:ascii="Times New Roman" w:hAnsi="Times New Roman"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hu-HU" w:eastAsia="hu-HU" w:bidi="ar-SA"/>
        </w:rPr>
        <w:t>Szoval kell szukiteni mondjuk Szakaszos gyartorendszerekben felmerulo utemezesi feladatokra pl.</w:t>
      </w:r>
    </w:p>
  </w:comment>
  <w:comment w:id="2" w:author="Mate Hegyhati" w:date="2018-02-07T19:47:25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Sikerult is nekik :-)</w:t>
      </w:r>
    </w:p>
  </w:comment>
  <w:comment w:id="3" w:author="Mate Hegyhati" w:date="2018-02-07T19:48:42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A Petri alapu megoldasok nem gyakoriak, de meg lehet emliteni, csak ne az jojjon le, hogy gyakori. MILP modellbol van egy tonna, valamennyi S-graf, a tobbi elenyeszo.</w:t>
      </w:r>
    </w:p>
  </w:comment>
  <w:comment w:id="4" w:author="Mate Hegyhati" w:date="2018-02-07T19:51:40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Hat, utemezesre hasznalhatok ebben a korben. Szoval ezt elhagynam, viszont az elejen egy mondatot megerne az, hogy az utemezes egy gfontos, kutatott terulet, stb.</w:t>
      </w:r>
    </w:p>
  </w:comment>
  <w:comment w:id="5" w:author="Mate Hegyhati" w:date="2018-02-07T19:52:26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Ilyet ne csinaljunk, hogy az elozo mondat alanyara utalunk vissza. De amugy nem kell az irodalmi modszereket annyit dicserni, nem fontos.</w:t>
      </w:r>
    </w:p>
  </w:comment>
  <w:comment w:id="6" w:author="Mate Hegyhati" w:date="2018-02-07T19:53:17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 xml:space="preserve">Ezt nem egy bekezdes vegi mondat masodik felebe, hanem ez egy fontos info, legyen meg neki a sajat mondata. </w:t>
      </w:r>
    </w:p>
  </w:comment>
  <w:comment w:id="7" w:author="Mate Hegyhati" w:date="2018-02-07T19:54:05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Nem azert osszehasonlithatoak, mert eddig nem foglalkoztak vele :-) Az LPTA-t erdemes megvizsgalni, mert eddig nem nagyon tortent ez meg meg, ami van publikacio, az alapjan pedig elonyos lehet. Mindemellett az automata modell hasznos lehet szimulacios celokra is.</w:t>
      </w:r>
    </w:p>
  </w:comment>
  <w:comment w:id="8" w:author="Mate Hegyhati" w:date="2018-02-07T19:56:15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Nem altalanossagban az utemezes celja. Hanem a vizsgalt feladatosztalyban a cel a tarolassal kapcsolatos koltsegek minimalizalasa vagy ilyesmi.</w:t>
      </w:r>
    </w:p>
  </w:comment>
  <w:comment w:id="9" w:author="Mate Hegyhati" w:date="2018-02-07T19:56:57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Ez mas. A modell celja, hogy minimalizalja a koltseget. A mi celunk, hogy olyan modellt csinaljunk, ami ezt a leheto leggyorsabban csinalja :-)</w:t>
      </w:r>
    </w:p>
  </w:comment>
  <w:comment w:id="10" w:author="Mate Hegyhati" w:date="2018-02-07T19:57:34Z" w:initials="MH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hu-HU" w:val="hu-HU"/>
        </w:rPr>
        <w:t>Nem baj, ha leirod a feladatot, de akkor az egy helyen legyen, es meg a celfuggveny targyalasa elott.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12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Wingdings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Symbol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trackRevisions/>
  <w:embedSystemFonts/>
  <w:defaultTabStop w:val="709"/>
  <w:autoHyphenation w:val="false"/>
  <w:compat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1a84"/>
    <w:pPr>
      <w:widowControl/>
      <w:suppressAutoHyphens w:val="true"/>
      <w:bidi w:val="0"/>
      <w:spacing w:lineRule="auto" w:line="360" w:before="0" w:after="120"/>
      <w:jc w:val="both"/>
    </w:pPr>
    <w:rPr>
      <w:rFonts w:cs="Calibri" w:ascii="Times New Roman" w:hAnsi="Times New Roman" w:eastAsia="Times New Roman"/>
      <w:color w:val="auto"/>
      <w:sz w:val="24"/>
      <w:szCs w:val="22"/>
      <w:lang w:eastAsia="zh-CN" w:val="hu-HU" w:bidi="ar-SA"/>
    </w:rPr>
  </w:style>
  <w:style w:type="paragraph" w:styleId="Heading2">
    <w:name w:val="Heading 2"/>
    <w:basedOn w:val="Normal"/>
    <w:qFormat/>
    <w:rsid w:val="007b479b"/>
    <w:pPr>
      <w:keepNext/>
      <w:keepLines/>
      <w:numPr>
        <w:ilvl w:val="1"/>
        <w:numId w:val="1"/>
      </w:numPr>
      <w:spacing w:before="240" w:after="360"/>
      <w:ind w:left="567" w:right="566" w:hanging="0"/>
      <w:jc w:val="center"/>
      <w:outlineLvl w:val="1"/>
      <w:outlineLvl w:val="1"/>
    </w:pPr>
    <w:rPr>
      <w:rFonts w:cs="Times New Roman"/>
      <w:bCs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7b479b"/>
    <w:rPr>
      <w:rFonts w:ascii="Times New Roman" w:hAnsi="Times New Roman" w:cs="Times New Roman"/>
    </w:rPr>
  </w:style>
  <w:style w:type="character" w:styleId="WW8Num1z1" w:customStyle="1">
    <w:name w:val="WW8Num1z1"/>
    <w:qFormat/>
    <w:rsid w:val="007b479b"/>
    <w:rPr>
      <w:rFonts w:ascii="Courier New" w:hAnsi="Courier New" w:cs="Courier New"/>
    </w:rPr>
  </w:style>
  <w:style w:type="character" w:styleId="WW8Num1z2" w:customStyle="1">
    <w:name w:val="WW8Num1z2"/>
    <w:qFormat/>
    <w:rsid w:val="007b479b"/>
    <w:rPr>
      <w:rFonts w:ascii="Wingdings" w:hAnsi="Wingdings" w:cs="Wingdings"/>
    </w:rPr>
  </w:style>
  <w:style w:type="character" w:styleId="WW8Num1z3" w:customStyle="1">
    <w:name w:val="WW8Num1z3"/>
    <w:qFormat/>
    <w:rsid w:val="007b479b"/>
    <w:rPr>
      <w:rFonts w:ascii="Symbol" w:hAnsi="Symbol" w:cs="Symbol"/>
    </w:rPr>
  </w:style>
  <w:style w:type="character" w:styleId="WW8Num1z4" w:customStyle="1">
    <w:name w:val="WW8Num1z4"/>
    <w:qFormat/>
    <w:rsid w:val="007b479b"/>
    <w:rPr/>
  </w:style>
  <w:style w:type="character" w:styleId="WW8Num1z5" w:customStyle="1">
    <w:name w:val="WW8Num1z5"/>
    <w:qFormat/>
    <w:rsid w:val="007b479b"/>
    <w:rPr/>
  </w:style>
  <w:style w:type="character" w:styleId="WW8Num1z6" w:customStyle="1">
    <w:name w:val="WW8Num1z6"/>
    <w:qFormat/>
    <w:rsid w:val="007b479b"/>
    <w:rPr/>
  </w:style>
  <w:style w:type="character" w:styleId="WW8Num1z7" w:customStyle="1">
    <w:name w:val="WW8Num1z7"/>
    <w:qFormat/>
    <w:rsid w:val="007b479b"/>
    <w:rPr/>
  </w:style>
  <w:style w:type="character" w:styleId="WW8Num1z8" w:customStyle="1">
    <w:name w:val="WW8Num1z8"/>
    <w:qFormat/>
    <w:rsid w:val="007b479b"/>
    <w:rPr/>
  </w:style>
  <w:style w:type="character" w:styleId="WW8Num2z0" w:customStyle="1">
    <w:name w:val="WW8Num2z0"/>
    <w:qFormat/>
    <w:rsid w:val="007b479b"/>
    <w:rPr>
      <w:rFonts w:ascii="Symbol" w:hAnsi="Symbol" w:cs="Symbol"/>
    </w:rPr>
  </w:style>
  <w:style w:type="character" w:styleId="WW8Num3z0" w:customStyle="1">
    <w:name w:val="WW8Num3z0"/>
    <w:qFormat/>
    <w:rsid w:val="007b479b"/>
    <w:rPr>
      <w:rFonts w:ascii="Times New Roman" w:hAnsi="Times New Roman" w:cs="Times New Roman"/>
    </w:rPr>
  </w:style>
  <w:style w:type="character" w:styleId="WW8Num4z0" w:customStyle="1">
    <w:name w:val="WW8Num4z0"/>
    <w:qFormat/>
    <w:rsid w:val="007b479b"/>
    <w:rPr>
      <w:rFonts w:ascii="Times New Roman" w:hAnsi="Times New Roman" w:cs="Times New Roman"/>
    </w:rPr>
  </w:style>
  <w:style w:type="character" w:styleId="WW8Num5z0" w:customStyle="1">
    <w:name w:val="WW8Num5z0"/>
    <w:qFormat/>
    <w:rsid w:val="007b479b"/>
    <w:rPr>
      <w:rFonts w:ascii="Times New Roman" w:hAnsi="Times New Roman" w:cs="Times New Roman"/>
    </w:rPr>
  </w:style>
  <w:style w:type="character" w:styleId="WW8Num5z1" w:customStyle="1">
    <w:name w:val="WW8Num5z1"/>
    <w:qFormat/>
    <w:rsid w:val="007b479b"/>
    <w:rPr>
      <w:rFonts w:ascii="Courier New" w:hAnsi="Courier New" w:cs="Courier New"/>
    </w:rPr>
  </w:style>
  <w:style w:type="character" w:styleId="WW8Num5z2" w:customStyle="1">
    <w:name w:val="WW8Num5z2"/>
    <w:qFormat/>
    <w:rsid w:val="007b479b"/>
    <w:rPr>
      <w:rFonts w:ascii="Wingdings" w:hAnsi="Wingdings" w:cs="Wingdings"/>
    </w:rPr>
  </w:style>
  <w:style w:type="character" w:styleId="WW8Num5z3" w:customStyle="1">
    <w:name w:val="WW8Num5z3"/>
    <w:qFormat/>
    <w:rsid w:val="007b479b"/>
    <w:rPr>
      <w:rFonts w:ascii="Symbol" w:hAnsi="Symbol" w:cs="Symbol"/>
    </w:rPr>
  </w:style>
  <w:style w:type="character" w:styleId="WW8Num5z4" w:customStyle="1">
    <w:name w:val="WW8Num5z4"/>
    <w:qFormat/>
    <w:rsid w:val="007b479b"/>
    <w:rPr/>
  </w:style>
  <w:style w:type="character" w:styleId="WW8Num5z5" w:customStyle="1">
    <w:name w:val="WW8Num5z5"/>
    <w:qFormat/>
    <w:rsid w:val="007b479b"/>
    <w:rPr/>
  </w:style>
  <w:style w:type="character" w:styleId="WW8Num5z6" w:customStyle="1">
    <w:name w:val="WW8Num5z6"/>
    <w:qFormat/>
    <w:rsid w:val="007b479b"/>
    <w:rPr/>
  </w:style>
  <w:style w:type="character" w:styleId="WW8Num5z7" w:customStyle="1">
    <w:name w:val="WW8Num5z7"/>
    <w:qFormat/>
    <w:rsid w:val="007b479b"/>
    <w:rPr/>
  </w:style>
  <w:style w:type="character" w:styleId="WW8Num5z8" w:customStyle="1">
    <w:name w:val="WW8Num5z8"/>
    <w:qFormat/>
    <w:rsid w:val="007b479b"/>
    <w:rPr/>
  </w:style>
  <w:style w:type="character" w:styleId="WW8Num6z0" w:customStyle="1">
    <w:name w:val="WW8Num6z0"/>
    <w:qFormat/>
    <w:rsid w:val="007b479b"/>
    <w:rPr>
      <w:rFonts w:ascii="Times New Roman" w:hAnsi="Times New Roman" w:cs="Times New Roman"/>
    </w:rPr>
  </w:style>
  <w:style w:type="character" w:styleId="WW8Num6z1" w:customStyle="1">
    <w:name w:val="WW8Num6z1"/>
    <w:qFormat/>
    <w:rsid w:val="007b479b"/>
    <w:rPr>
      <w:rFonts w:ascii="Courier New" w:hAnsi="Courier New" w:cs="Courier New"/>
    </w:rPr>
  </w:style>
  <w:style w:type="character" w:styleId="WW8Num6z2" w:customStyle="1">
    <w:name w:val="WW8Num6z2"/>
    <w:qFormat/>
    <w:rsid w:val="007b479b"/>
    <w:rPr>
      <w:rFonts w:ascii="Wingdings" w:hAnsi="Wingdings" w:cs="Wingdings"/>
    </w:rPr>
  </w:style>
  <w:style w:type="character" w:styleId="WW8Num6z3" w:customStyle="1">
    <w:name w:val="WW8Num6z3"/>
    <w:qFormat/>
    <w:rsid w:val="007b479b"/>
    <w:rPr>
      <w:rFonts w:ascii="Symbol" w:hAnsi="Symbol" w:cs="Symbol"/>
    </w:rPr>
  </w:style>
  <w:style w:type="character" w:styleId="WW8Num7z0" w:customStyle="1">
    <w:name w:val="WW8Num7z0"/>
    <w:qFormat/>
    <w:rsid w:val="007b479b"/>
    <w:rPr>
      <w:rFonts w:ascii="Times New Roman" w:hAnsi="Times New Roman" w:cs="Times New Roman"/>
    </w:rPr>
  </w:style>
  <w:style w:type="character" w:styleId="WW8Num7z1" w:customStyle="1">
    <w:name w:val="WW8Num7z1"/>
    <w:qFormat/>
    <w:rsid w:val="007b479b"/>
    <w:rPr>
      <w:rFonts w:ascii="Courier New" w:hAnsi="Courier New" w:cs="Courier New"/>
    </w:rPr>
  </w:style>
  <w:style w:type="character" w:styleId="WW8Num7z2" w:customStyle="1">
    <w:name w:val="WW8Num7z2"/>
    <w:qFormat/>
    <w:rsid w:val="007b479b"/>
    <w:rPr>
      <w:rFonts w:ascii="Wingdings" w:hAnsi="Wingdings" w:cs="Wingdings"/>
    </w:rPr>
  </w:style>
  <w:style w:type="character" w:styleId="WW8Num7z3" w:customStyle="1">
    <w:name w:val="WW8Num7z3"/>
    <w:qFormat/>
    <w:rsid w:val="007b479b"/>
    <w:rPr>
      <w:rFonts w:ascii="Symbol" w:hAnsi="Symbol" w:cs="Symbol"/>
    </w:rPr>
  </w:style>
  <w:style w:type="character" w:styleId="WW8Num7z4" w:customStyle="1">
    <w:name w:val="WW8Num7z4"/>
    <w:qFormat/>
    <w:rsid w:val="007b479b"/>
    <w:rPr/>
  </w:style>
  <w:style w:type="character" w:styleId="WW8Num7z5" w:customStyle="1">
    <w:name w:val="WW8Num7z5"/>
    <w:qFormat/>
    <w:rsid w:val="007b479b"/>
    <w:rPr/>
  </w:style>
  <w:style w:type="character" w:styleId="WW8Num7z6" w:customStyle="1">
    <w:name w:val="WW8Num7z6"/>
    <w:qFormat/>
    <w:rsid w:val="007b479b"/>
    <w:rPr/>
  </w:style>
  <w:style w:type="character" w:styleId="WW8Num7z7" w:customStyle="1">
    <w:name w:val="WW8Num7z7"/>
    <w:qFormat/>
    <w:rsid w:val="007b479b"/>
    <w:rPr/>
  </w:style>
  <w:style w:type="character" w:styleId="WW8Num7z8" w:customStyle="1">
    <w:name w:val="WW8Num7z8"/>
    <w:qFormat/>
    <w:rsid w:val="007b479b"/>
    <w:rPr/>
  </w:style>
  <w:style w:type="character" w:styleId="WW8Num8z0" w:customStyle="1">
    <w:name w:val="WW8Num8z0"/>
    <w:qFormat/>
    <w:rsid w:val="007b479b"/>
    <w:rPr>
      <w:rFonts w:ascii="Times New Roman" w:hAnsi="Times New Roman" w:eastAsia="Times New Roman" w:cs="Times New Roman"/>
    </w:rPr>
  </w:style>
  <w:style w:type="character" w:styleId="WW8Num8z1" w:customStyle="1">
    <w:name w:val="WW8Num8z1"/>
    <w:qFormat/>
    <w:rsid w:val="007b479b"/>
    <w:rPr>
      <w:rFonts w:ascii="Courier New" w:hAnsi="Courier New" w:cs="Courier New"/>
    </w:rPr>
  </w:style>
  <w:style w:type="character" w:styleId="WW8Num8z2" w:customStyle="1">
    <w:name w:val="WW8Num8z2"/>
    <w:qFormat/>
    <w:rsid w:val="007b479b"/>
    <w:rPr>
      <w:rFonts w:ascii="Wingdings" w:hAnsi="Wingdings" w:cs="Wingdings"/>
    </w:rPr>
  </w:style>
  <w:style w:type="character" w:styleId="WW8Num8z3" w:customStyle="1">
    <w:name w:val="WW8Num8z3"/>
    <w:qFormat/>
    <w:rsid w:val="007b479b"/>
    <w:rPr>
      <w:rFonts w:ascii="Symbol" w:hAnsi="Symbol" w:cs="Symbol"/>
    </w:rPr>
  </w:style>
  <w:style w:type="character" w:styleId="WW8Num9z0" w:customStyle="1">
    <w:name w:val="WW8Num9z0"/>
    <w:qFormat/>
    <w:rsid w:val="007b479b"/>
    <w:rPr>
      <w:rFonts w:ascii="Symbol" w:hAnsi="Symbol" w:cs="Symbol"/>
    </w:rPr>
  </w:style>
  <w:style w:type="character" w:styleId="WW8Num9z1" w:customStyle="1">
    <w:name w:val="WW8Num9z1"/>
    <w:qFormat/>
    <w:rsid w:val="007b479b"/>
    <w:rPr>
      <w:rFonts w:ascii="Courier New" w:hAnsi="Courier New" w:cs="Courier New"/>
    </w:rPr>
  </w:style>
  <w:style w:type="character" w:styleId="WW8Num9z2" w:customStyle="1">
    <w:name w:val="WW8Num9z2"/>
    <w:qFormat/>
    <w:rsid w:val="007b479b"/>
    <w:rPr>
      <w:rFonts w:ascii="Wingdings" w:hAnsi="Wingdings" w:cs="Wingdings"/>
    </w:rPr>
  </w:style>
  <w:style w:type="character" w:styleId="WW8Num10z0" w:customStyle="1">
    <w:name w:val="WW8Num10z0"/>
    <w:qFormat/>
    <w:rsid w:val="007b479b"/>
    <w:rPr>
      <w:rFonts w:ascii="Times New Roman" w:hAnsi="Times New Roman" w:eastAsia="Times New Roman" w:cs="Times New Roman"/>
    </w:rPr>
  </w:style>
  <w:style w:type="character" w:styleId="WW8Num10z1" w:customStyle="1">
    <w:name w:val="WW8Num10z1"/>
    <w:qFormat/>
    <w:rsid w:val="007b479b"/>
    <w:rPr/>
  </w:style>
  <w:style w:type="character" w:styleId="WW8Num10z2" w:customStyle="1">
    <w:name w:val="WW8Num10z2"/>
    <w:qFormat/>
    <w:rsid w:val="007b479b"/>
    <w:rPr/>
  </w:style>
  <w:style w:type="character" w:styleId="WW8Num10z3" w:customStyle="1">
    <w:name w:val="WW8Num10z3"/>
    <w:qFormat/>
    <w:rsid w:val="007b479b"/>
    <w:rPr/>
  </w:style>
  <w:style w:type="character" w:styleId="WW8Num10z4" w:customStyle="1">
    <w:name w:val="WW8Num10z4"/>
    <w:qFormat/>
    <w:rsid w:val="007b479b"/>
    <w:rPr/>
  </w:style>
  <w:style w:type="character" w:styleId="WW8Num10z5" w:customStyle="1">
    <w:name w:val="WW8Num10z5"/>
    <w:qFormat/>
    <w:rsid w:val="007b479b"/>
    <w:rPr/>
  </w:style>
  <w:style w:type="character" w:styleId="WW8Num10z6" w:customStyle="1">
    <w:name w:val="WW8Num10z6"/>
    <w:qFormat/>
    <w:rsid w:val="007b479b"/>
    <w:rPr/>
  </w:style>
  <w:style w:type="character" w:styleId="WW8Num10z7" w:customStyle="1">
    <w:name w:val="WW8Num10z7"/>
    <w:qFormat/>
    <w:rsid w:val="007b479b"/>
    <w:rPr/>
  </w:style>
  <w:style w:type="character" w:styleId="WW8Num10z8" w:customStyle="1">
    <w:name w:val="WW8Num10z8"/>
    <w:qFormat/>
    <w:rsid w:val="007b479b"/>
    <w:rPr/>
  </w:style>
  <w:style w:type="character" w:styleId="WW8Num11z0" w:customStyle="1">
    <w:name w:val="WW8Num11z0"/>
    <w:qFormat/>
    <w:rsid w:val="007b479b"/>
    <w:rPr/>
  </w:style>
  <w:style w:type="character" w:styleId="WW8Num11z1" w:customStyle="1">
    <w:name w:val="WW8Num11z1"/>
    <w:qFormat/>
    <w:rsid w:val="007b479b"/>
    <w:rPr/>
  </w:style>
  <w:style w:type="character" w:styleId="WW8Num11z2" w:customStyle="1">
    <w:name w:val="WW8Num11z2"/>
    <w:qFormat/>
    <w:rsid w:val="007b479b"/>
    <w:rPr/>
  </w:style>
  <w:style w:type="character" w:styleId="WW8Num11z3" w:customStyle="1">
    <w:name w:val="WW8Num11z3"/>
    <w:qFormat/>
    <w:rsid w:val="007b479b"/>
    <w:rPr/>
  </w:style>
  <w:style w:type="character" w:styleId="WW8Num11z4" w:customStyle="1">
    <w:name w:val="WW8Num11z4"/>
    <w:qFormat/>
    <w:rsid w:val="007b479b"/>
    <w:rPr/>
  </w:style>
  <w:style w:type="character" w:styleId="WW8Num11z5" w:customStyle="1">
    <w:name w:val="WW8Num11z5"/>
    <w:qFormat/>
    <w:rsid w:val="007b479b"/>
    <w:rPr/>
  </w:style>
  <w:style w:type="character" w:styleId="WW8Num11z6" w:customStyle="1">
    <w:name w:val="WW8Num11z6"/>
    <w:qFormat/>
    <w:rsid w:val="007b479b"/>
    <w:rPr/>
  </w:style>
  <w:style w:type="character" w:styleId="WW8Num11z7" w:customStyle="1">
    <w:name w:val="WW8Num11z7"/>
    <w:qFormat/>
    <w:rsid w:val="007b479b"/>
    <w:rPr/>
  </w:style>
  <w:style w:type="character" w:styleId="WW8Num11z8" w:customStyle="1">
    <w:name w:val="WW8Num11z8"/>
    <w:qFormat/>
    <w:rsid w:val="007b479b"/>
    <w:rPr/>
  </w:style>
  <w:style w:type="character" w:styleId="WW8Num12z0" w:customStyle="1">
    <w:name w:val="WW8Num12z0"/>
    <w:qFormat/>
    <w:rsid w:val="007b479b"/>
    <w:rPr>
      <w:rFonts w:ascii="Symbol" w:hAnsi="Symbol" w:cs="Symbol"/>
    </w:rPr>
  </w:style>
  <w:style w:type="character" w:styleId="WW8Num12z1" w:customStyle="1">
    <w:name w:val="WW8Num12z1"/>
    <w:qFormat/>
    <w:rsid w:val="007b479b"/>
    <w:rPr>
      <w:rFonts w:ascii="Courier New" w:hAnsi="Courier New" w:cs="Courier New"/>
    </w:rPr>
  </w:style>
  <w:style w:type="character" w:styleId="WW8Num12z2" w:customStyle="1">
    <w:name w:val="WW8Num12z2"/>
    <w:qFormat/>
    <w:rsid w:val="007b479b"/>
    <w:rPr>
      <w:rFonts w:ascii="Wingdings" w:hAnsi="Wingdings" w:cs="Wingdings"/>
    </w:rPr>
  </w:style>
  <w:style w:type="character" w:styleId="WW8Num13z0" w:customStyle="1">
    <w:name w:val="WW8Num13z0"/>
    <w:qFormat/>
    <w:rsid w:val="007b479b"/>
    <w:rPr/>
  </w:style>
  <w:style w:type="character" w:styleId="WW8Num13z1" w:customStyle="1">
    <w:name w:val="WW8Num13z1"/>
    <w:qFormat/>
    <w:rsid w:val="007b479b"/>
    <w:rPr/>
  </w:style>
  <w:style w:type="character" w:styleId="WW8Num13z2" w:customStyle="1">
    <w:name w:val="WW8Num13z2"/>
    <w:qFormat/>
    <w:rsid w:val="007b479b"/>
    <w:rPr/>
  </w:style>
  <w:style w:type="character" w:styleId="WW8Num13z3" w:customStyle="1">
    <w:name w:val="WW8Num13z3"/>
    <w:qFormat/>
    <w:rsid w:val="007b479b"/>
    <w:rPr/>
  </w:style>
  <w:style w:type="character" w:styleId="WW8Num13z4" w:customStyle="1">
    <w:name w:val="WW8Num13z4"/>
    <w:qFormat/>
    <w:rsid w:val="007b479b"/>
    <w:rPr/>
  </w:style>
  <w:style w:type="character" w:styleId="WW8Num13z5" w:customStyle="1">
    <w:name w:val="WW8Num13z5"/>
    <w:qFormat/>
    <w:rsid w:val="007b479b"/>
    <w:rPr/>
  </w:style>
  <w:style w:type="character" w:styleId="WW8Num13z6" w:customStyle="1">
    <w:name w:val="WW8Num13z6"/>
    <w:qFormat/>
    <w:rsid w:val="007b479b"/>
    <w:rPr/>
  </w:style>
  <w:style w:type="character" w:styleId="WW8Num13z7" w:customStyle="1">
    <w:name w:val="WW8Num13z7"/>
    <w:qFormat/>
    <w:rsid w:val="007b479b"/>
    <w:rPr/>
  </w:style>
  <w:style w:type="character" w:styleId="WW8Num13z8" w:customStyle="1">
    <w:name w:val="WW8Num13z8"/>
    <w:qFormat/>
    <w:rsid w:val="007b479b"/>
    <w:rPr/>
  </w:style>
  <w:style w:type="character" w:styleId="Bekezdsalapbettpusa1" w:customStyle="1">
    <w:name w:val="Bekezdés alapbetűtípusa1"/>
    <w:qFormat/>
    <w:rsid w:val="007b479b"/>
    <w:rPr/>
  </w:style>
  <w:style w:type="character" w:styleId="WW8Num2z1" w:customStyle="1">
    <w:name w:val="WW8Num2z1"/>
    <w:qFormat/>
    <w:rsid w:val="007b479b"/>
    <w:rPr>
      <w:rFonts w:ascii="Courier New" w:hAnsi="Courier New" w:cs="Courier New"/>
    </w:rPr>
  </w:style>
  <w:style w:type="character" w:styleId="WW8Num2z2" w:customStyle="1">
    <w:name w:val="WW8Num2z2"/>
    <w:qFormat/>
    <w:rsid w:val="007b479b"/>
    <w:rPr>
      <w:rFonts w:ascii="Wingdings" w:hAnsi="Wingdings" w:cs="Wingdings"/>
    </w:rPr>
  </w:style>
  <w:style w:type="character" w:styleId="WW8Num3z1" w:customStyle="1">
    <w:name w:val="WW8Num3z1"/>
    <w:qFormat/>
    <w:rsid w:val="007b479b"/>
    <w:rPr>
      <w:rFonts w:ascii="Courier New" w:hAnsi="Courier New" w:cs="Courier New"/>
    </w:rPr>
  </w:style>
  <w:style w:type="character" w:styleId="WW8Num3z2" w:customStyle="1">
    <w:name w:val="WW8Num3z2"/>
    <w:qFormat/>
    <w:rsid w:val="007b479b"/>
    <w:rPr>
      <w:rFonts w:ascii="Wingdings" w:hAnsi="Wingdings" w:cs="Wingdings"/>
    </w:rPr>
  </w:style>
  <w:style w:type="character" w:styleId="WW8Num3z3" w:customStyle="1">
    <w:name w:val="WW8Num3z3"/>
    <w:qFormat/>
    <w:rsid w:val="007b479b"/>
    <w:rPr>
      <w:rFonts w:ascii="Symbol" w:hAnsi="Symbol" w:cs="Symbol"/>
    </w:rPr>
  </w:style>
  <w:style w:type="character" w:styleId="WW8Num4z1" w:customStyle="1">
    <w:name w:val="WW8Num4z1"/>
    <w:qFormat/>
    <w:rsid w:val="007b479b"/>
    <w:rPr>
      <w:rFonts w:ascii="Courier New" w:hAnsi="Courier New" w:cs="Courier New"/>
    </w:rPr>
  </w:style>
  <w:style w:type="character" w:styleId="WW8Num4z2" w:customStyle="1">
    <w:name w:val="WW8Num4z2"/>
    <w:qFormat/>
    <w:rsid w:val="007b479b"/>
    <w:rPr>
      <w:rFonts w:ascii="Wingdings" w:hAnsi="Wingdings" w:cs="Wingdings"/>
    </w:rPr>
  </w:style>
  <w:style w:type="character" w:styleId="WW8Num4z3" w:customStyle="1">
    <w:name w:val="WW8Num4z3"/>
    <w:qFormat/>
    <w:rsid w:val="007b479b"/>
    <w:rPr>
      <w:rFonts w:ascii="Symbol" w:hAnsi="Symbol" w:cs="Symbol"/>
    </w:rPr>
  </w:style>
  <w:style w:type="character" w:styleId="Cmsor2Char" w:customStyle="1">
    <w:name w:val="Címsor 2 Char"/>
    <w:qFormat/>
    <w:rsid w:val="007b479b"/>
    <w:rPr>
      <w:rFonts w:ascii="Times New Roman" w:hAnsi="Times New Roman" w:eastAsia="Times New Roman" w:cs="Times New Roman"/>
      <w:bCs/>
      <w:sz w:val="32"/>
      <w:szCs w:val="26"/>
    </w:rPr>
  </w:style>
  <w:style w:type="character" w:styleId="FootnoteTextChar" w:customStyle="1">
    <w:name w:val="Footnote Text Char"/>
    <w:qFormat/>
    <w:rsid w:val="007b479b"/>
    <w:rPr>
      <w:rFonts w:cs="Calibri"/>
      <w:lang w:val="hu-HU"/>
    </w:rPr>
  </w:style>
  <w:style w:type="character" w:styleId="Lbjegyzetkarakterek" w:customStyle="1">
    <w:name w:val="Lábjegyzet-karakterek"/>
    <w:qFormat/>
    <w:rsid w:val="007b479b"/>
    <w:rPr>
      <w:vertAlign w:val="superscript"/>
    </w:rPr>
  </w:style>
  <w:style w:type="character" w:styleId="HeaderChar" w:customStyle="1">
    <w:name w:val="Header Char"/>
    <w:qFormat/>
    <w:rsid w:val="007b479b"/>
    <w:rPr>
      <w:rFonts w:cs="Calibri"/>
      <w:sz w:val="24"/>
      <w:szCs w:val="22"/>
      <w:lang w:val="hu-HU"/>
    </w:rPr>
  </w:style>
  <w:style w:type="character" w:styleId="FooterChar" w:customStyle="1">
    <w:name w:val="Footer Char"/>
    <w:qFormat/>
    <w:rsid w:val="007b479b"/>
    <w:rPr>
      <w:rFonts w:cs="Calibri"/>
      <w:sz w:val="24"/>
      <w:szCs w:val="22"/>
      <w:lang w:val="hu-HU"/>
    </w:rPr>
  </w:style>
  <w:style w:type="character" w:styleId="BalloonTextChar" w:customStyle="1">
    <w:name w:val="Balloon Text Char"/>
    <w:qFormat/>
    <w:rsid w:val="007b479b"/>
    <w:rPr>
      <w:rFonts w:ascii="Tahoma" w:hAnsi="Tahoma" w:cs="Tahoma"/>
      <w:sz w:val="16"/>
      <w:szCs w:val="16"/>
      <w:lang w:val="hu-HU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7b479b"/>
    <w:pPr/>
    <w:rPr/>
  </w:style>
  <w:style w:type="paragraph" w:styleId="List">
    <w:name w:val="List"/>
    <w:basedOn w:val="TextBody"/>
    <w:rsid w:val="007b479b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msor" w:customStyle="1">
    <w:name w:val="Címsor"/>
    <w:basedOn w:val="Normal"/>
    <w:qFormat/>
    <w:rsid w:val="007b479b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aption1">
    <w:name w:val="caption"/>
    <w:basedOn w:val="Normal"/>
    <w:qFormat/>
    <w:rsid w:val="007b479b"/>
    <w:pPr>
      <w:suppressLineNumbers/>
      <w:spacing w:before="120" w:after="120"/>
    </w:pPr>
    <w:rPr>
      <w:rFonts w:cs="Tahoma"/>
      <w:i/>
      <w:iCs/>
      <w:szCs w:val="24"/>
    </w:rPr>
  </w:style>
  <w:style w:type="paragraph" w:styleId="Trgymutat" w:customStyle="1">
    <w:name w:val="Tárgymutató"/>
    <w:basedOn w:val="Normal"/>
    <w:qFormat/>
    <w:rsid w:val="007b479b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7b479b"/>
    <w:pPr>
      <w:ind w:left="720" w:hanging="0"/>
    </w:pPr>
    <w:rPr/>
  </w:style>
  <w:style w:type="paragraph" w:styleId="Footnotetext">
    <w:name w:val="footnote text"/>
    <w:basedOn w:val="Normal"/>
    <w:qFormat/>
    <w:rsid w:val="007b479b"/>
    <w:pPr/>
    <w:rPr>
      <w:rFonts w:cs="Times New Roman"/>
      <w:sz w:val="20"/>
      <w:szCs w:val="20"/>
    </w:rPr>
  </w:style>
  <w:style w:type="paragraph" w:styleId="Header">
    <w:name w:val="Header"/>
    <w:basedOn w:val="Normal"/>
    <w:rsid w:val="007b479b"/>
    <w:pPr>
      <w:tabs>
        <w:tab w:val="center" w:pos="4680" w:leader="none"/>
        <w:tab w:val="right" w:pos="9360" w:leader="none"/>
      </w:tabs>
    </w:pPr>
    <w:rPr>
      <w:rFonts w:cs="Times New Roman"/>
    </w:rPr>
  </w:style>
  <w:style w:type="paragraph" w:styleId="Footer">
    <w:name w:val="Footer"/>
    <w:basedOn w:val="Normal"/>
    <w:rsid w:val="007b479b"/>
    <w:pPr>
      <w:tabs>
        <w:tab w:val="center" w:pos="4680" w:leader="none"/>
        <w:tab w:val="right" w:pos="9360" w:leader="none"/>
      </w:tabs>
    </w:pPr>
    <w:rPr>
      <w:rFonts w:cs="Times New Roman"/>
    </w:rPr>
  </w:style>
  <w:style w:type="paragraph" w:styleId="Buborkszveg1" w:customStyle="1">
    <w:name w:val="Buborékszöveg1"/>
    <w:basedOn w:val="Normal"/>
    <w:qFormat/>
    <w:rsid w:val="007b479b"/>
    <w:pPr>
      <w:spacing w:lineRule="auto" w:line="240" w:before="0" w:after="0"/>
    </w:pPr>
    <w:rPr>
      <w:rFonts w:ascii="Tahoma" w:hAnsi="Tahoma" w:cs="Times New Roman"/>
      <w:sz w:val="16"/>
      <w:szCs w:val="16"/>
    </w:rPr>
  </w:style>
  <w:style w:type="paragraph" w:styleId="Tblzattartalom" w:customStyle="1">
    <w:name w:val="Táblázattartalom"/>
    <w:basedOn w:val="Normal"/>
    <w:qFormat/>
    <w:rsid w:val="007b479b"/>
    <w:pPr>
      <w:suppressLineNumbers/>
    </w:pPr>
    <w:rPr/>
  </w:style>
  <w:style w:type="paragraph" w:styleId="Tblzatfejlc" w:customStyle="1">
    <w:name w:val="Táblázatfejléc"/>
    <w:basedOn w:val="Tblzattartalom"/>
    <w:qFormat/>
    <w:rsid w:val="007b479b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Absztrakt_sablon_Word</Template>
  <TotalTime>217</TotalTime>
  <Application>LibreOffice/5.1.6.2$Linux_X86_64 LibreOffice_project/10m0$Build-2</Application>
  <Pages>1</Pages>
  <Words>164</Words>
  <Characters>1172</Characters>
  <CharactersWithSpaces>1333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2017-12-22T23:26:00Z</dcterms:created>
  <dc:creator>Jedlik Ányos Szakkollégium</dc:creator>
  <dc:description/>
  <dc:language>en-US</dc:language>
  <cp:lastModifiedBy>Mate Hegyhati</cp:lastModifiedBy>
  <cp:lastPrinted>1601-01-01T00:00:00Z</cp:lastPrinted>
  <dcterms:modified xsi:type="dcterms:W3CDTF">2018-02-07T19:58:25Z</dcterms:modified>
  <cp:revision>5</cp:revision>
  <dc:subject>Jedlik Ányos Szakkollégium, szakmai munka 2012/2013</dc:subject>
  <dc:title>Absztrakt MINTA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